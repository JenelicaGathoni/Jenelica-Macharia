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007B" w14:textId="443803CE" w:rsidR="00FB6AB6" w:rsidRDefault="00FD1505">
      <w:pPr>
        <w:rPr>
          <w:ins w:id="0" w:author="Admin" w:date="2024-04-20T12:51:00Z"/>
        </w:rPr>
      </w:pPr>
      <w:del w:id="1" w:author="Admin" w:date="2024-04-20T12:51:00Z">
        <w:r>
          <w:rPr>
            <w:rFonts w:ascii="Segoe UI" w:hAnsi="Segoe UI" w:cs="Segoe UI"/>
            <w:color w:val="000000"/>
            <w:sz w:val="21"/>
            <w:szCs w:val="21"/>
            <w:shd w:val="clear" w:color="auto" w:fill="FFFFFF"/>
          </w:rPr>
          <w:delText>https://www.instagram.com/p/C5dsGVyiQGk/?utm_source=ig_web_button_share_sheet</w:delText>
        </w:r>
      </w:del>
      <w:ins w:id="2" w:author="Admin" w:date="2024-04-20T12:51:00Z">
        <w:r w:rsidR="00000000">
          <w:fldChar w:fldCharType="begin"/>
        </w:r>
        <w:r w:rsidR="00000000">
          <w:instrText>HYPERLINK "https://www.w3schools.com/html/html_filepaths.asp"</w:instrText>
        </w:r>
        <w:r w:rsidR="00000000">
          <w:fldChar w:fldCharType="separate"/>
        </w:r>
        <w:r w:rsidR="00EE4671" w:rsidRPr="0045490D">
          <w:rPr>
            <w:rStyle w:val="Hyperlink"/>
          </w:rPr>
          <w:t>https://www.w3schools.com/html/html_filepaths.asp</w:t>
        </w:r>
        <w:r w:rsidR="00000000">
          <w:rPr>
            <w:rStyle w:val="Hyperlink"/>
          </w:rPr>
          <w:fldChar w:fldCharType="end"/>
        </w:r>
      </w:ins>
    </w:p>
    <w:p w14:paraId="16373057" w14:textId="594E5F3C" w:rsidR="00EE4671" w:rsidRDefault="00000000">
      <w:pPr>
        <w:rPr>
          <w:ins w:id="3" w:author="Admin" w:date="2024-04-20T12:51:00Z"/>
        </w:rPr>
      </w:pPr>
      <w:ins w:id="4" w:author="Admin" w:date="2024-04-20T12:51:00Z">
        <w:r>
          <w:fldChar w:fldCharType="begin"/>
        </w:r>
        <w:r>
          <w:instrText>HYPERLINK "https://stackoverflow.com/questions/31738531/routing-in-static-html-landing-page"</w:instrText>
        </w:r>
        <w:r>
          <w:fldChar w:fldCharType="separate"/>
        </w:r>
        <w:r w:rsidR="00C11045" w:rsidRPr="0045490D">
          <w:rPr>
            <w:rStyle w:val="Hyperlink"/>
          </w:rPr>
          <w:t>https://stackoverflow.com/questions/31738531/routing-in-static-html-landing-page</w:t>
        </w:r>
        <w:r>
          <w:rPr>
            <w:rStyle w:val="Hyperlink"/>
          </w:rPr>
          <w:fldChar w:fldCharType="end"/>
        </w:r>
      </w:ins>
    </w:p>
    <w:p w14:paraId="7E4078D5" w14:textId="3C61EF41" w:rsidR="00C11045" w:rsidRDefault="00000000">
      <w:ins w:id="5" w:author="Admin" w:date="2024-04-20T12:51:00Z">
        <w:r>
          <w:fldChar w:fldCharType="begin"/>
        </w:r>
        <w:r>
          <w:instrText>HYPERLINK "https://youtu.be/kUMe1FH4CHE?si=-GgdHFerUmunq3fx"</w:instrText>
        </w:r>
        <w:r>
          <w:fldChar w:fldCharType="separate"/>
        </w:r>
        <w:r w:rsidR="00C11045" w:rsidRPr="0045490D">
          <w:rPr>
            <w:rStyle w:val="Hyperlink"/>
          </w:rPr>
          <w:t>https://youtu.be/kUMe1FH4CHE?si=-GgdHFerUmunq3fx</w:t>
        </w:r>
        <w:r>
          <w:rPr>
            <w:rStyle w:val="Hyperlink"/>
          </w:rPr>
          <w:fldChar w:fldCharType="end"/>
        </w:r>
        <w:r w:rsidR="00C11045">
          <w:t xml:space="preserve">   using 2 links</w:t>
        </w:r>
      </w:ins>
    </w:p>
    <w:sectPr w:rsidR="00C1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71"/>
    <w:rsid w:val="002D5517"/>
    <w:rsid w:val="00410C79"/>
    <w:rsid w:val="00B402F3"/>
    <w:rsid w:val="00C11045"/>
    <w:rsid w:val="00E71F34"/>
    <w:rsid w:val="00EC0050"/>
    <w:rsid w:val="00EE4671"/>
    <w:rsid w:val="00FB6AB6"/>
    <w:rsid w:val="00F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CB8C"/>
  <w15:chartTrackingRefBased/>
  <w15:docId w15:val="{2649C6A5-F9D3-4953-8793-1F82E84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67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0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2024-04-17T16:17:00Z</dcterms:created>
  <dcterms:modified xsi:type="dcterms:W3CDTF">2024-04-20T09:51:00Z</dcterms:modified>
</cp:coreProperties>
</file>